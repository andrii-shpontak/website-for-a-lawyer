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del w:author="Анастасія Володенкова (military_law_ua)" w:id="0" w:date="2023-01-27T13:15:2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del w:author="Анастасія Володенкова (military_law_ua)" w:id="0" w:date="2023-01-27T13:15:21Z">
        <w:r w:rsidDel="00000000" w:rsidR="00000000" w:rsidRPr="00000000">
          <w:rPr>
            <w:rtl w:val="0"/>
          </w:rPr>
        </w:r>
      </w:del>
    </w:p>
    <w:tbl>
      <w:tblPr>
        <w:tblStyle w:val="Table1"/>
        <w:tblW w:w="9747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070"/>
        <w:gridCol w:w="4677"/>
        <w:tblGridChange w:id="0">
          <w:tblGrid>
            <w:gridCol w:w="5070"/>
            <w:gridCol w:w="4677"/>
          </w:tblGrid>
        </w:tblGridChange>
      </w:tblGrid>
      <w:tr>
        <w:trPr>
          <w:cantSplit w:val="0"/>
          <w:tblHeader w:val="0"/>
          <w:del w:author="Анастасія Володенкова (military_law_ua)" w:id="0" w:date="2023-01-27T13:15:21Z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ns w:author="Анастасія Володенкова (military_law_ua)" w:id="0" w:date="2023-01-27T13:15:21Z"/>
                <w:del w:author="Анастасія Володенкова (military_law_ua)" w:id="0" w:date="2023-01-27T13:15:21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ins w:author="Анастасія Володенкова (military_law_ua)" w:id="0" w:date="2023-01-27T13:15:21Z">
              <w:del w:author="Анастасія Володенкова (military_law_ua)" w:id="0" w:date="2023-01-27T13:15:21Z">
                <w:r w:rsidDel="00000000" w:rsidR="00000000" w:rsidRPr="00000000">
                  <w:rPr>
                    <w:rtl w:val="0"/>
                  </w:rPr>
                </w:r>
              </w:del>
            </w:ins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del w:author="Анастасія Володенкова (military_law_ua)" w:id="0" w:date="2023-01-27T13:15:21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del w:author="Анастасія Володенкова (military_law_ua)" w:id="0" w:date="2023-01-27T13:15:21Z">
              <w:r w:rsidDel="00000000" w:rsidR="00000000" w:rsidRPr="00000000">
                <w:rPr>
                  <w:rtl w:val="0"/>
                </w:rPr>
              </w:r>
            </w:del>
          </w:p>
        </w:tc>
        <w:tc>
          <w:tcPr/>
          <w:p w:rsidR="00000000" w:rsidDel="00000000" w:rsidP="00000000" w:rsidRDefault="00000000" w:rsidRPr="00000000" w14:paraId="00000004">
            <w:pPr>
              <w:rPr>
                <w:del w:author="Анастасія Володенкова (military_law_ua)" w:id="0" w:date="2023-01-27T13:15:21Z"/>
                <w:rFonts w:ascii="Times New Roman" w:cs="Times New Roman" w:eastAsia="Times New Roman" w:hAnsi="Times New Roman"/>
              </w:rPr>
            </w:pPr>
            <w:del w:author="Анастасія Володенкова (military_law_ua)" w:id="0" w:date="2023-01-27T13:15:21Z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rtl w:val="0"/>
                </w:rPr>
                <w:delText xml:space="preserve">Командиру </w:delText>
              </w:r>
              <w:r w:rsidDel="00000000" w:rsidR="00000000" w:rsidRPr="00000000">
                <w:rPr>
                  <w:rtl w:val="0"/>
                </w:rPr>
              </w:r>
            </w:del>
          </w:p>
          <w:p w:rsidR="00000000" w:rsidDel="00000000" w:rsidP="00000000" w:rsidRDefault="00000000" w:rsidRPr="00000000" w14:paraId="00000005">
            <w:pPr>
              <w:rPr>
                <w:del w:author="Анастасія Володенкова (military_law_ua)" w:id="0" w:date="2023-01-27T13:15:21Z"/>
                <w:rFonts w:ascii="Times New Roman" w:cs="Times New Roman" w:eastAsia="Times New Roman" w:hAnsi="Times New Roman"/>
                <w:b w:val="1"/>
              </w:rPr>
            </w:pPr>
            <w:del w:author="Анастасія Володенкова (military_law_ua)" w:id="0" w:date="2023-01-27T13:15:21Z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rtl w:val="0"/>
                </w:rPr>
                <w:delText xml:space="preserve">військової частини ______</w:delText>
              </w:r>
            </w:del>
          </w:p>
          <w:p w:rsidR="00000000" w:rsidDel="00000000" w:rsidP="00000000" w:rsidRDefault="00000000" w:rsidRPr="00000000" w14:paraId="00000006">
            <w:pPr>
              <w:rPr>
                <w:del w:author="Анастасія Володенкова (military_law_ua)" w:id="0" w:date="2023-01-27T13:15:21Z"/>
                <w:rFonts w:ascii="Times New Roman" w:cs="Times New Roman" w:eastAsia="Times New Roman" w:hAnsi="Times New Roman"/>
              </w:rPr>
            </w:pPr>
            <w:del w:author="Анастасія Володенкова (military_law_ua)" w:id="0" w:date="2023-01-27T13:15:21Z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rtl w:val="0"/>
                </w:rPr>
                <w:delText xml:space="preserve">________________________________</w:delText>
              </w:r>
              <w:r w:rsidDel="00000000" w:rsidR="00000000" w:rsidRPr="00000000">
                <w:rPr>
                  <w:rtl w:val="0"/>
                </w:rPr>
              </w:r>
            </w:del>
          </w:p>
        </w:tc>
      </w:tr>
      <w:tr>
        <w:trPr>
          <w:cantSplit w:val="0"/>
          <w:tblHeader w:val="0"/>
          <w:del w:author="Анастасія Володенкова (military_law_ua)" w:id="0" w:date="2023-01-27T13:15:21Z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del w:author="Анастасія Володенкова (military_law_ua)" w:id="0" w:date="2023-01-27T13:15:21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del w:author="Анастасія Володенкова (military_law_ua)" w:id="0" w:date="2023-01-27T13:15:21Z">
              <w:r w:rsidDel="00000000" w:rsidR="00000000" w:rsidRPr="00000000">
                <w:rPr>
                  <w:rtl w:val="0"/>
                </w:rPr>
              </w:r>
            </w:del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del w:author="Анастасія Володенкова (military_law_ua)" w:id="0" w:date="2023-01-27T13:15:21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del w:author="Анастасія Володенкова (military_law_ua)" w:id="0" w:date="2023-01-27T13:15:21Z">
              <w:r w:rsidDel="00000000" w:rsidR="00000000" w:rsidRPr="00000000">
                <w:rPr>
                  <w:rtl w:val="0"/>
                </w:rPr>
              </w:r>
            </w:del>
          </w:p>
        </w:tc>
      </w:tr>
      <w:tr>
        <w:trPr>
          <w:cantSplit w:val="0"/>
          <w:tblHeader w:val="0"/>
          <w:del w:author="Анастасія Володенкова (military_law_ua)" w:id="0" w:date="2023-01-27T13:15:21Z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del w:author="Анастасія Володенкова (military_law_ua)" w:id="0" w:date="2023-01-27T13:15:21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del w:author="Анастасія Володенкова (military_law_ua)" w:id="0" w:date="2023-01-27T13:15:21Z">
              <w:r w:rsidDel="00000000" w:rsidR="00000000" w:rsidRPr="00000000">
                <w:rPr>
                  <w:rtl w:val="0"/>
                </w:rPr>
              </w:r>
            </w:del>
          </w:p>
        </w:tc>
        <w:tc>
          <w:tcPr/>
          <w:p w:rsidR="00000000" w:rsidDel="00000000" w:rsidP="00000000" w:rsidRDefault="00000000" w:rsidRPr="00000000" w14:paraId="0000000A">
            <w:pPr>
              <w:rPr>
                <w:del w:author="Анастасія Володенкова (military_law_ua)" w:id="0" w:date="2023-01-27T13:15:21Z"/>
                <w:rFonts w:ascii="Times New Roman" w:cs="Times New Roman" w:eastAsia="Times New Roman" w:hAnsi="Times New Roman"/>
                <w:b w:val="1"/>
              </w:rPr>
            </w:pPr>
            <w:del w:author="Анастасія Володенкова (military_law_ua)" w:id="0" w:date="2023-01-27T13:15:21Z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rtl w:val="0"/>
                </w:rPr>
                <w:delText xml:space="preserve">_________________________________</w:delText>
              </w:r>
            </w:del>
          </w:p>
          <w:p w:rsidR="00000000" w:rsidDel="00000000" w:rsidP="00000000" w:rsidRDefault="00000000" w:rsidRPr="00000000" w14:paraId="0000000B">
            <w:pPr>
              <w:rPr>
                <w:del w:author="Анастасія Володенкова (military_law_ua)" w:id="0" w:date="2023-01-27T13:15:21Z"/>
                <w:rFonts w:ascii="Times New Roman" w:cs="Times New Roman" w:eastAsia="Times New Roman" w:hAnsi="Times New Roman"/>
                <w:b w:val="1"/>
              </w:rPr>
            </w:pPr>
            <w:del w:author="Анастасія Володенкова (military_law_ua)" w:id="0" w:date="2023-01-27T13:15:21Z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rtl w:val="0"/>
                </w:rPr>
                <w:delText xml:space="preserve">_________________________________</w:delText>
              </w:r>
            </w:del>
          </w:p>
          <w:p w:rsidR="00000000" w:rsidDel="00000000" w:rsidP="00000000" w:rsidRDefault="00000000" w:rsidRPr="00000000" w14:paraId="0000000C">
            <w:pPr>
              <w:rPr>
                <w:del w:author="Анастасія Володенкова (military_law_ua)" w:id="0" w:date="2023-01-27T13:15:21Z"/>
                <w:rFonts w:ascii="Times New Roman" w:cs="Times New Roman" w:eastAsia="Times New Roman" w:hAnsi="Times New Roman"/>
              </w:rPr>
            </w:pPr>
            <w:del w:author="Анастасія Володенкова (military_law_ua)" w:id="0" w:date="2023-01-27T13:15:21Z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delText xml:space="preserve">(ПІП, посада, звання, рік народження, </w:delText>
              </w:r>
            </w:del>
          </w:p>
          <w:p w:rsidR="00000000" w:rsidDel="00000000" w:rsidP="00000000" w:rsidRDefault="00000000" w:rsidRPr="00000000" w14:paraId="0000000D">
            <w:pPr>
              <w:rPr>
                <w:del w:author="Анастасія Володенкова (military_law_ua)" w:id="0" w:date="2023-01-27T13:15:21Z"/>
                <w:rFonts w:ascii="Times New Roman" w:cs="Times New Roman" w:eastAsia="Times New Roman" w:hAnsi="Times New Roman"/>
                <w:b w:val="1"/>
              </w:rPr>
            </w:pPr>
            <w:del w:author="Анастасія Володенкова (military_law_ua)" w:id="0" w:date="2023-01-27T13:15:21Z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delText xml:space="preserve">контактний номер телефону)</w:delText>
              </w:r>
              <w:r w:rsidDel="00000000" w:rsidR="00000000" w:rsidRPr="00000000">
                <w:rPr>
                  <w:rtl w:val="0"/>
                </w:rPr>
              </w:r>
            </w:del>
          </w:p>
          <w:p w:rsidR="00000000" w:rsidDel="00000000" w:rsidP="00000000" w:rsidRDefault="00000000" w:rsidRPr="00000000" w14:paraId="0000000E">
            <w:pPr>
              <w:rPr>
                <w:del w:author="Анастасія Володенкова (military_law_ua)" w:id="0" w:date="2023-01-27T13:15:21Z"/>
                <w:rFonts w:ascii="Times New Roman" w:cs="Times New Roman" w:eastAsia="Times New Roman" w:hAnsi="Times New Roman"/>
                <w:b w:val="1"/>
              </w:rPr>
            </w:pPr>
            <w:del w:author="Анастасія Володенкова (military_law_ua)" w:id="0" w:date="2023-01-27T13:15:21Z">
              <w:r w:rsidDel="00000000" w:rsidR="00000000" w:rsidRPr="00000000">
                <w:rPr>
                  <w:rtl w:val="0"/>
                </w:rPr>
              </w:r>
            </w:del>
          </w:p>
        </w:tc>
      </w:tr>
    </w:tbl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 А П О Р Т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gjdgxs" w:id="0"/>
      <w:bookmarkEnd w:id="0"/>
      <w:ins w:author="Анастасія Володенкова (military_law_ua)" w:id="1" w:date="2023-01-27T13:14:2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Прошу Вашого клопопотання перед вищим командуванням, надати мені,</w:t>
        </w:r>
      </w:ins>
      <w:del w:author="Анастасія Володенкова (military_law_ua)" w:id="1" w:date="2023-01-27T13:14:2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Я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_____________________________________________________________________________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(ПІБ,  посада, звання) </w:t>
      </w:r>
      <w:del w:author="Анастасія Володенкова (military_law_ua)" w:id="2" w:date="2023-01-27T13:15:0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п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рошу надати мені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відпустку на  ___ діб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(точна кількість вказана в Довідці ВЛК)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станом здоров’я.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Відпустку буду проводити за адресою ______________________________________.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Додатки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Копія постанови військово-лікарської комісії №_____ від_______202_р.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Інші підтверджуючі документи (за наявності).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 202_ року </w:t>
        <w:tab/>
        <w:tab/>
        <w:tab/>
        <w:t xml:space="preserve">(підпис) / (Прізвище та ініціали)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